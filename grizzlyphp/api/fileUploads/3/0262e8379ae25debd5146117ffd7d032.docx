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7329E2" w:rsidP="00BF1222" w:rsidRDefault="00BF1222" w14:paraId="267BD2D7" w14:textId="6F2BF290">
      <w:pPr>
        <w:jc w:val="center"/>
      </w:pPr>
      <w:r>
        <w:t>VODENA INTERPRETACIJA</w:t>
      </w:r>
    </w:p>
    <w:p w:rsidR="0031665D" w:rsidP="00BF1222" w:rsidRDefault="0031665D" w14:paraId="617BCCEE" w14:textId="77777777">
      <w:pPr>
        <w:jc w:val="center"/>
      </w:pPr>
    </w:p>
    <w:p w:rsidR="00BF1222" w:rsidP="00BF1222" w:rsidRDefault="00BF1222" w14:paraId="18389ACF" w14:textId="05905934">
      <w:pPr>
        <w:pStyle w:val="Odstavekseznama"/>
        <w:numPr>
          <w:ilvl w:val="0"/>
          <w:numId w:val="2"/>
        </w:numPr>
        <w:rPr>
          <w:b/>
          <w:bCs/>
        </w:rPr>
      </w:pPr>
      <w:r w:rsidRPr="00BF1222">
        <w:rPr>
          <w:b/>
          <w:bCs/>
        </w:rPr>
        <w:t xml:space="preserve">Literarna zvrst in </w:t>
      </w:r>
      <w:r w:rsidR="00F53D4C">
        <w:rPr>
          <w:b/>
          <w:bCs/>
        </w:rPr>
        <w:t>vrsta</w:t>
      </w:r>
    </w:p>
    <w:p w:rsidRPr="0031665D" w:rsidR="0031665D" w:rsidP="0031665D" w:rsidRDefault="0031665D" w14:paraId="6B7D0EB2" w14:textId="3655EF74">
      <w:pPr>
        <w:rPr>
          <w:b/>
          <w:bCs/>
        </w:rPr>
      </w:pPr>
      <w:r w:rsidRPr="0031665D">
        <w:rPr>
          <w:b/>
          <w:bCs/>
        </w:rPr>
        <w:drawing>
          <wp:inline distT="0" distB="0" distL="0" distR="0" wp14:anchorId="19D00804" wp14:editId="65A9494C">
            <wp:extent cx="5760720" cy="3116580"/>
            <wp:effectExtent l="0" t="0" r="0" b="7620"/>
            <wp:docPr id="1" name="Slika 1" descr="Slika, ki vsebuje besede miz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, ki vsebuje besede miza&#10;&#10;Opis je samodejno ustvarje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222" w:rsidP="00BF1222" w:rsidRDefault="00BF1222" w14:paraId="23753959" w14:textId="5ABFD651">
      <w:r>
        <w:t>Zvrst:</w:t>
      </w:r>
    </w:p>
    <w:p w:rsidRPr="00147CBA" w:rsidR="00147CBA" w:rsidP="00BF1222" w:rsidRDefault="00147CBA" w14:paraId="651ADD7E" w14:textId="18C7DB62">
      <w:pPr>
        <w:rPr>
          <w:color w:val="FF0000"/>
        </w:rPr>
      </w:pPr>
      <w:r w:rsidRPr="00147CBA">
        <w:rPr>
          <w:color w:val="FF0000"/>
        </w:rPr>
        <w:t>SPADA POD</w:t>
      </w:r>
      <w:r>
        <w:rPr>
          <w:color w:val="FF0000"/>
        </w:rPr>
        <w:t xml:space="preserve"> – TEGA NE SMEMO UPORABLJATI</w:t>
      </w:r>
    </w:p>
    <w:p w:rsidR="002D594F" w:rsidP="00BF1222" w:rsidRDefault="00147CBA" w14:paraId="2ACAF441" w14:textId="6C419BD9">
      <w:r>
        <w:t>To delo spada med pripovedništvo oz. epiko, ker je zapisana v nevezani obliki</w:t>
      </w:r>
      <w:r w:rsidR="003F7A85">
        <w:t xml:space="preserve"> in ima pripovedovalca, ki zgodbo pripoveduje v tretji osebi. </w:t>
      </w:r>
    </w:p>
    <w:p w:rsidR="002D594F" w:rsidP="00BF1222" w:rsidRDefault="002D594F" w14:paraId="0DEBC31C" w14:textId="77777777"/>
    <w:p w:rsidR="00BF1222" w:rsidP="00BF1222" w:rsidRDefault="002A75BD" w14:paraId="347D8373" w14:textId="43B37C46">
      <w:r>
        <w:t>Vrsta</w:t>
      </w:r>
    </w:p>
    <w:p w:rsidR="00147CBA" w:rsidP="00BF1222" w:rsidRDefault="00147CBA" w14:paraId="57B36477" w14:textId="4E257589">
      <w:r w:rsidR="7FC55051">
        <w:rPr/>
        <w:t>Je novela, ker gre za kratko pripoved z eno ali dvema glavnima osebami. Ker je fragmentarna, torej ne predstavlja celotnega življenja ampak spoznaš samo fr</w:t>
      </w:r>
      <w:del w:author="Monika Ivančič" w:date="2022-02-03T17:10:20.419Z" w:id="1141164495">
        <w:r w:rsidDel="7FC55051">
          <w:delText>e</w:delText>
        </w:r>
      </w:del>
      <w:ins w:author="Monika Ivančič" w:date="2022-02-03T17:10:20.485Z" w:id="759171713">
        <w:r w:rsidR="308FF0CE">
          <w:t>a</w:t>
        </w:r>
      </w:ins>
      <w:r w:rsidR="7FC55051">
        <w:rPr/>
        <w:t>gment (delček njegovega življenja). Izrazit je njen vrh</w:t>
      </w:r>
      <w:r w:rsidR="06E6465D">
        <w:rPr/>
        <w:t>, ki mu rečemo preobrat, in ta možno vpliva na junakovo življenje.</w:t>
      </w:r>
    </w:p>
    <w:p w:rsidR="003F7A85" w:rsidP="00BF1222" w:rsidRDefault="003F7A85" w14:paraId="4CC942B3" w14:textId="72A61CD0"/>
    <w:p w:rsidRPr="00915DF8" w:rsidR="00915DF8" w:rsidP="00BF1222" w:rsidRDefault="00915DF8" w14:paraId="69AC4029" w14:textId="3ECFDB53">
      <w:pPr>
        <w:rPr>
          <w:b w:val="1"/>
          <w:bCs w:val="1"/>
          <w:sz w:val="28"/>
          <w:szCs w:val="28"/>
        </w:rPr>
      </w:pPr>
      <w:r w:rsidRPr="6E0DDC42" w:rsidR="4E66FA98">
        <w:rPr>
          <w:b w:val="1"/>
          <w:bCs w:val="1"/>
          <w:sz w:val="28"/>
          <w:szCs w:val="28"/>
        </w:rPr>
        <w:t xml:space="preserve">Delo uvrsti </w:t>
      </w:r>
      <w:ins w:author="Monika Ivančič" w:date="2022-02-03T16:25:47.347Z" w:id="817651288">
        <w:r w:rsidRPr="6E0DDC42" w:rsidR="3975367B">
          <w:rPr>
            <w:b w:val="1"/>
            <w:bCs w:val="1"/>
            <w:sz w:val="28"/>
            <w:szCs w:val="28"/>
          </w:rPr>
          <w:t>v</w:t>
        </w:r>
      </w:ins>
      <w:del w:author="Monika Ivančič" w:date="2022-02-03T16:25:45.887Z" w:id="1654653855">
        <w:r w:rsidRPr="6E0DDC42" w:rsidDel="4E66FA98">
          <w:rPr>
            <w:b w:val="1"/>
            <w:bCs w:val="1"/>
            <w:sz w:val="28"/>
            <w:szCs w:val="28"/>
          </w:rPr>
          <w:delText>pod</w:delText>
        </w:r>
      </w:del>
      <w:ins w:author="Monika Ivančič" w:date="2022-02-03T16:25:54.382Z" w:id="442539384">
        <w:r w:rsidRPr="6E0DDC42" w:rsidR="3AC2ECFC">
          <w:rPr>
            <w:b w:val="1"/>
            <w:bCs w:val="1"/>
            <w:sz w:val="28"/>
            <w:szCs w:val="28"/>
          </w:rPr>
          <w:t xml:space="preserve"> literarno</w:t>
        </w:r>
      </w:ins>
      <w:r w:rsidRPr="6E0DDC42" w:rsidR="4E66FA98">
        <w:rPr>
          <w:b w:val="1"/>
          <w:bCs w:val="1"/>
          <w:sz w:val="28"/>
          <w:szCs w:val="28"/>
        </w:rPr>
        <w:t xml:space="preserve"> zvrst in vrsto ter naštej nek</w:t>
      </w:r>
      <w:del w:author="Monika Ivančič" w:date="2022-02-03T16:25:59.416Z" w:id="1340733270">
        <w:r w:rsidRPr="6E0DDC42" w:rsidDel="4E66FA98">
          <w:rPr>
            <w:b w:val="1"/>
            <w:bCs w:val="1"/>
            <w:sz w:val="28"/>
            <w:szCs w:val="28"/>
          </w:rPr>
          <w:delText>e</w:delText>
        </w:r>
      </w:del>
      <w:ins w:author="Monika Ivančič" w:date="2022-02-03T16:25:59.584Z" w:id="703562633">
        <w:r w:rsidRPr="6E0DDC42" w:rsidR="262CBA7B">
          <w:rPr>
            <w:b w:val="1"/>
            <w:bCs w:val="1"/>
            <w:sz w:val="28"/>
            <w:szCs w:val="28"/>
          </w:rPr>
          <w:t>aj</w:t>
        </w:r>
      </w:ins>
      <w:r w:rsidRPr="6E0DDC42" w:rsidR="4E66FA98">
        <w:rPr>
          <w:b w:val="1"/>
          <w:bCs w:val="1"/>
          <w:sz w:val="28"/>
          <w:szCs w:val="28"/>
        </w:rPr>
        <w:t xml:space="preserve"> značilnosti.</w:t>
      </w:r>
    </w:p>
    <w:p w:rsidR="003F7A85" w:rsidP="00BF1222" w:rsidRDefault="003F7A85" w14:paraId="7BFDABE0" w14:textId="36F51627">
      <w:r w:rsidR="06E6465D">
        <w:rPr/>
        <w:t xml:space="preserve">SAMORASTNIKI </w:t>
      </w:r>
      <w:r w:rsidR="1BFFF90E">
        <w:rPr/>
        <w:t xml:space="preserve">je </w:t>
      </w:r>
      <w:commentRangeStart w:id="2133738203"/>
      <w:r w:rsidR="1BFFF90E">
        <w:rPr/>
        <w:t>literarno delo</w:t>
      </w:r>
      <w:commentRangeEnd w:id="2133738203"/>
      <w:r>
        <w:rPr>
          <w:rStyle w:val="CommentReference"/>
        </w:rPr>
        <w:commentReference w:id="2133738203"/>
      </w:r>
      <w:r w:rsidR="1BFFF90E">
        <w:rPr/>
        <w:t xml:space="preserve">, ki ga je napisal Prežihov </w:t>
      </w:r>
      <w:proofErr w:type="spellStart"/>
      <w:r w:rsidR="1BFFF90E">
        <w:rPr/>
        <w:t>Voranc</w:t>
      </w:r>
      <w:proofErr w:type="spellEnd"/>
      <w:r w:rsidR="1BFFF90E">
        <w:rPr/>
        <w:t xml:space="preserve">. Gre za novelo, ki spada v obdobje socialnega realizma. </w:t>
      </w:r>
      <w:del w:author="Monika Ivančič" w:date="2022-02-03T17:11:15.029Z" w:id="737584566">
        <w:r w:rsidDel="617D2FC0">
          <w:delText>Je novela, saj gre za</w:delText>
        </w:r>
      </w:del>
      <w:ins w:author="Monika Ivančič" w:date="2022-02-03T17:11:20.589Z" w:id="1507668235">
        <w:r w:rsidR="2D400A81">
          <w:t>To je torej</w:t>
        </w:r>
      </w:ins>
      <w:r w:rsidR="617D2FC0">
        <w:rPr/>
        <w:t xml:space="preserve"> kratko pripovedno delo z eno ali dvema glavnim</w:t>
      </w:r>
      <w:del w:author="Monika Ivančič" w:date="2022-02-03T17:11:26.745Z" w:id="216481574">
        <w:r w:rsidDel="617D2FC0">
          <w:delText>i</w:delText>
        </w:r>
      </w:del>
      <w:ins w:author="Monika Ivančič" w:date="2022-02-03T17:11:26.803Z" w:id="1024728099">
        <w:r w:rsidR="4404C9CF">
          <w:t>a</w:t>
        </w:r>
      </w:ins>
      <w:r w:rsidR="617D2FC0">
        <w:rPr/>
        <w:t xml:space="preserve"> osebam</w:t>
      </w:r>
      <w:del w:author="Monika Ivančič" w:date="2022-02-03T17:11:33.161Z" w:id="983320736">
        <w:r w:rsidDel="617D2FC0">
          <w:delText>i.</w:delText>
        </w:r>
      </w:del>
      <w:ins w:author="Monika Ivančič" w:date="2022-02-03T17:11:33.225Z" w:id="1280725459">
        <w:r w:rsidR="30BC5E58">
          <w:t>a</w:t>
        </w:r>
      </w:ins>
      <w:r w:rsidR="617D2FC0">
        <w:rPr/>
        <w:t xml:space="preserve"> Ne predstavlja celotnega življenja</w:t>
      </w:r>
      <w:ins w:author="Monika Ivančič" w:date="2022-02-03T16:29:50.522Z" w:id="1800529237">
        <w:r w:rsidR="18C9547A">
          <w:t xml:space="preserve"> teh oseb</w:t>
        </w:r>
      </w:ins>
      <w:r w:rsidR="617D2FC0">
        <w:rPr/>
        <w:t>, ampak spozna</w:t>
      </w:r>
      <w:del w:author="Monika Ivančič" w:date="2022-02-03T16:29:53.571Z" w:id="383260914">
        <w:r w:rsidDel="617D2FC0">
          <w:delText>š</w:delText>
        </w:r>
      </w:del>
      <w:ins w:author="Monika Ivančič" w:date="2022-02-03T16:29:53.814Z" w:id="104310506">
        <w:r w:rsidR="011E6530">
          <w:t>mo</w:t>
        </w:r>
      </w:ins>
      <w:r w:rsidR="617D2FC0">
        <w:rPr/>
        <w:t xml:space="preserve"> samo </w:t>
      </w:r>
      <w:r w:rsidR="4E66FA98">
        <w:rPr/>
        <w:t>fragmente</w:t>
      </w:r>
      <w:r w:rsidR="617D2FC0">
        <w:rPr/>
        <w:t xml:space="preserve">, delčke </w:t>
      </w:r>
      <w:del w:author="Monika Ivančič" w:date="2022-02-03T16:30:02.506Z" w:id="1021231571">
        <w:r w:rsidDel="617D2FC0">
          <w:delText>njegovega</w:delText>
        </w:r>
      </w:del>
      <w:ins w:author="Monika Ivančič" w:date="2022-02-03T16:30:06.904Z" w:id="342246317">
        <w:r w:rsidR="36352517">
          <w:t>njihovega življenja.</w:t>
        </w:r>
      </w:ins>
      <w:r w:rsidR="617D2FC0">
        <w:rPr/>
        <w:t xml:space="preserve"> </w:t>
      </w:r>
      <w:del w:author="Monika Ivančič" w:date="2022-02-03T16:30:12.62Z" w:id="844475577">
        <w:r w:rsidDel="617D2FC0">
          <w:delText>življenja, zato pravimo, da je fragmentarna.</w:delText>
        </w:r>
      </w:del>
      <w:r w:rsidR="617D2FC0">
        <w:rPr/>
        <w:t xml:space="preserve"> </w:t>
      </w:r>
      <w:r w:rsidR="4E66FA98">
        <w:rPr/>
        <w:t>Izrazit</w:t>
      </w:r>
      <w:r w:rsidR="617D2FC0">
        <w:rPr/>
        <w:t xml:space="preserve"> je tudi njen vrh, ki mu rečemo preobrat</w:t>
      </w:r>
      <w:r w:rsidR="4E66FA98">
        <w:rPr/>
        <w:t>, saj močno vpliva na junakovo življenje. Kot zvrst spada med pripovedništvo oz. epiko, ker je zapisana v nevezani obliki in ima pripovedovalca, ki zgodbo pripoveduje v tretji osebi.</w:t>
      </w:r>
    </w:p>
    <w:p w:rsidR="00A52C76" w:rsidP="00BF1222" w:rsidRDefault="00A52C76" w14:paraId="046A73E8" w14:textId="57A006B9"/>
    <w:p w:rsidR="00915DF8" w:rsidP="00BF1222" w:rsidRDefault="00915DF8" w14:paraId="312EBB34" w14:textId="77777777"/>
    <w:p w:rsidR="00BF1222" w:rsidP="00BF1222" w:rsidRDefault="00BF1222" w14:paraId="6ED5FB17" w14:textId="00DCEDCC">
      <w:pPr>
        <w:pStyle w:val="Odstavekseznama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Književno obdobje ali književna smer + 2 značilnosti</w:t>
      </w:r>
    </w:p>
    <w:p w:rsidR="002D594F" w:rsidP="00BF1222" w:rsidRDefault="002A75BD" w14:paraId="0AE8CCA8" w14:textId="29376924">
      <w:r w:rsidR="7ECAAE41">
        <w:rPr/>
        <w:t xml:space="preserve">Novela spada v obdobje socialnega realizma, ker na kritičen način </w:t>
      </w:r>
      <w:del w:author="Monika Ivančič" w:date="2022-02-03T16:30:34.725Z" w:id="1893051078">
        <w:r w:rsidDel="7ECAAE41">
          <w:delText xml:space="preserve">kritizira </w:delText>
        </w:r>
      </w:del>
      <w:ins w:author="Monika Ivančič" w:date="2022-02-03T16:30:36.872Z" w:id="1329919068">
        <w:r w:rsidR="09AE0973">
          <w:t xml:space="preserve">predstavi </w:t>
        </w:r>
      </w:ins>
      <w:r w:rsidR="7ECAAE41">
        <w:rPr/>
        <w:t>družbo in</w:t>
      </w:r>
      <w:ins w:author="Monika Ivančič" w:date="2022-02-03T16:30:41.464Z" w:id="537536468">
        <w:r w:rsidR="5B2D3C81">
          <w:t xml:space="preserve"> si</w:t>
        </w:r>
      </w:ins>
      <w:r w:rsidR="7ECAAE41">
        <w:rPr/>
        <w:t xml:space="preserve"> prizadeva za odpravo krivic</w:t>
      </w:r>
      <w:del w:author="Monika Ivančič" w:date="2022-02-03T16:30:46.461Z" w:id="645012492">
        <w:r w:rsidDel="7ECAAE41">
          <w:delText xml:space="preserve">, </w:delText>
        </w:r>
      </w:del>
      <w:ins w:author="Monika Ivančič" w:date="2022-02-03T16:30:51.75Z" w:id="450483833">
        <w:r w:rsidR="4EC3CEDB">
          <w:t xml:space="preserve">. Pisatelji </w:t>
        </w:r>
      </w:ins>
      <w:r w:rsidR="7ECAAE41">
        <w:rPr/>
        <w:t>želijo predstaviti socialne razmere, ker so v tistem času bili kmetje zatirani (postavljeni na rob družbe) – niso imeli enak</w:t>
      </w:r>
      <w:del w:author="Monika Ivančič" w:date="2022-02-03T16:30:59.864Z" w:id="732489153">
        <w:r w:rsidDel="7ECAAE41">
          <w:delText xml:space="preserve">e </w:delText>
        </w:r>
      </w:del>
      <w:ins w:author="Monika Ivančič" w:date="2022-02-03T16:30:59.932Z" w:id="460784327">
        <w:r w:rsidR="51D42634">
          <w:t>i</w:t>
        </w:r>
      </w:ins>
      <w:ins w:author="Monika Ivančič" w:date="2022-02-03T16:31:01.445Z" w:id="1210877850">
        <w:r w:rsidR="51D42634">
          <w:t xml:space="preserve">h </w:t>
        </w:r>
      </w:ins>
      <w:r w:rsidR="7ECAAE41">
        <w:rPr/>
        <w:t>pravic</w:t>
      </w:r>
      <w:del w:author="Monika Ivančič" w:date="2022-02-03T16:31:05.777Z" w:id="1797108763">
        <w:r w:rsidDel="7ECAAE41">
          <w:delText>e</w:delText>
        </w:r>
      </w:del>
      <w:r w:rsidR="7ECAAE41">
        <w:rPr/>
        <w:t xml:space="preserve"> </w:t>
      </w:r>
      <w:r w:rsidR="0D245630">
        <w:rPr/>
        <w:t>kot izobraženci.</w:t>
      </w:r>
    </w:p>
    <w:p w:rsidR="002D594F" w:rsidP="00BF1222" w:rsidRDefault="002D594F" w14:paraId="38285430" w14:textId="77777777"/>
    <w:p w:rsidR="0031665D" w:rsidP="00BF1222" w:rsidRDefault="0031665D" w14:paraId="53E8B297" w14:textId="77777777">
      <w:pPr>
        <w:rPr>
          <w:b/>
          <w:bCs/>
        </w:rPr>
      </w:pPr>
    </w:p>
    <w:p w:rsidR="00BF1222" w:rsidP="00BF1222" w:rsidRDefault="00BF1222" w14:paraId="13B31ED6" w14:textId="6276A29E">
      <w:pPr>
        <w:pStyle w:val="Odstavekseznam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Teza/uvod</w:t>
      </w:r>
    </w:p>
    <w:p w:rsidR="00BF1222" w:rsidP="00BF1222" w:rsidRDefault="005637D8" w14:paraId="7C496521" w14:textId="720077E0">
      <w:r w:rsidR="769B52B3">
        <w:rPr/>
        <w:t>Izpostaviš obe osebi (</w:t>
      </w:r>
      <w:del w:author="Monika Ivančič" w:date="2022-02-03T16:31:16.921Z" w:id="676732033">
        <w:r w:rsidDel="769B52B3">
          <w:delText>katera je kera</w:delText>
        </w:r>
      </w:del>
      <w:ins w:author="Monika Ivančič" w:date="2022-02-03T16:31:19.618Z" w:id="1404975627">
        <w:r w:rsidR="680A2D47">
          <w:t>KDO JE KDO?</w:t>
        </w:r>
      </w:ins>
      <w:r w:rsidR="769B52B3">
        <w:rPr/>
        <w:t>)</w:t>
      </w:r>
    </w:p>
    <w:p w:rsidRPr="005637D8" w:rsidR="00F33EAC" w:rsidP="00BF1222" w:rsidRDefault="00F33EAC" w14:paraId="706B3AD0" w14:textId="38318D6A">
      <w:r w:rsidR="0641CE9C">
        <w:rPr/>
        <w:t>Tina, ki je bila predstavljena kot</w:t>
      </w:r>
      <w:r w:rsidR="764920E1">
        <w:rPr/>
        <w:t xml:space="preserve"> otročnica</w:t>
      </w:r>
      <w:r w:rsidR="0641CE9C">
        <w:rPr/>
        <w:t>, je zaradi svojih neznosnih krčev pod cvetočo češnjo molila k Gospe nebes oziroma Mariji,</w:t>
      </w:r>
      <w:r w:rsidR="764920E1">
        <w:rPr/>
        <w:t xml:space="preserve"> da reši njenega novorojenega otroka. Marija</w:t>
      </w:r>
      <w:del w:author="Monika Ivančič" w:date="2022-02-03T16:45:24.527Z" w:id="309339151">
        <w:r w:rsidDel="764920E1">
          <w:delText xml:space="preserve"> se ji </w:delText>
        </w:r>
        <w:r w:rsidDel="764920E1">
          <w:delText>prikaže</w:delText>
        </w:r>
      </w:del>
      <w:ins w:author="Monika Ivančič" w:date="2022-02-03T16:45:59.136Z" w:id="1166436999">
        <w:r w:rsidR="587A2BAF">
          <w:t xml:space="preserve">se ji </w:t>
        </w:r>
      </w:ins>
      <w:ins w:author="Monika Ivančič" w:date="2022-02-03T16:49:09.375Z" w:id="961504348">
        <w:r w:rsidR="08185A29">
          <w:t xml:space="preserve">je </w:t>
        </w:r>
      </w:ins>
      <w:ins w:author="Monika Ivančič" w:date="2022-02-03T16:45:59.136Z" w:id="1843647508">
        <w:r w:rsidR="587A2BAF">
          <w:t>pr</w:t>
        </w:r>
      </w:ins>
      <w:ins w:author="Monika Ivančič" w:date="2022-02-03T16:46:04.698Z" w:id="2027454923">
        <w:r w:rsidR="587A2BAF">
          <w:t>i</w:t>
        </w:r>
      </w:ins>
      <w:ins w:author="Monika Ivančič" w:date="2022-02-03T16:45:59.136Z" w:id="1632850762">
        <w:r w:rsidR="587A2BAF">
          <w:t>bliža</w:t>
        </w:r>
      </w:ins>
      <w:ins w:author="Monika Ivančič" w:date="2022-02-03T16:49:12.605Z" w:id="1375124338">
        <w:r w:rsidR="5EB06617">
          <w:t>la</w:t>
        </w:r>
      </w:ins>
      <w:ins w:author="Monika Ivančič" w:date="2022-02-03T16:45:59.136Z" w:id="1615550092">
        <w:r w:rsidR="587A2BAF">
          <w:t xml:space="preserve"> in </w:t>
        </w:r>
        <w:r w:rsidR="587A2BAF">
          <w:t>priskoči</w:t>
        </w:r>
      </w:ins>
      <w:ins w:author="Monika Ivančič" w:date="2022-02-03T16:49:15.92Z" w:id="1518871490">
        <w:r w:rsidR="57106B44">
          <w:t>la</w:t>
        </w:r>
      </w:ins>
      <w:ins w:author="Monika Ivančič" w:date="2022-02-03T16:46:25.206Z" w:id="429903485">
        <w:r w:rsidR="587A2BAF">
          <w:t xml:space="preserve"> na pomoč. </w:t>
        </w:r>
      </w:ins>
      <w:ins w:author="Monika Ivančič" w:date="2022-02-03T16:31:45.384Z" w:id="411014014">
        <w:r w:rsidR="4BF1C1F2">
          <w:t>,</w:t>
        </w:r>
      </w:ins>
      <w:r w:rsidR="764920E1">
        <w:rPr/>
        <w:t xml:space="preserve"> </w:t>
      </w:r>
      <w:ins w:author="Monika Ivančič" w:date="2022-02-03T17:02:59.935Z" w:id="532173249">
        <w:r w:rsidR="34DF88A3">
          <w:t>“Bila je sama Gospa in je šla na pomoč ubogi otročnici, ki je razširila roke k njej.” Vidimo, da se ji je M</w:t>
        </w:r>
      </w:ins>
      <w:ins w:author="Monika Ivančič" w:date="2022-02-03T17:03:27.134Z" w:id="1467081305">
        <w:r w:rsidR="34DF88A3">
          <w:t xml:space="preserve">arija torej čisto </w:t>
        </w:r>
        <w:r w:rsidR="34DF88A3">
          <w:t>približača</w:t>
        </w:r>
        <w:r w:rsidR="4C704A09">
          <w:t xml:space="preserve">, jo vzela k sebi in rešila njenega novorojenega otroka. </w:t>
        </w:r>
      </w:ins>
      <w:del w:author="Monika Ivančič" w:date="2022-02-03T16:31:40.812Z" w:id="1830400981">
        <w:r w:rsidDel="764920E1">
          <w:delText>in tako</w:delText>
        </w:r>
      </w:del>
      <w:r w:rsidR="764920E1">
        <w:rPr/>
        <w:t xml:space="preserve"> </w:t>
      </w:r>
      <w:del w:author="Monika Ivančič" w:date="2022-02-03T17:01:47.66Z" w:id="832818853">
        <w:r w:rsidDel="764920E1">
          <w:delText>jo vzame k sebi</w:delText>
        </w:r>
      </w:del>
      <w:del w:author="Monika Ivančič" w:date="2022-02-03T17:03:38.011Z" w:id="1535261112">
        <w:r w:rsidDel="764920E1">
          <w:delText xml:space="preserve"> in reši njenega novorojenega otroka.</w:delText>
        </w:r>
      </w:del>
    </w:p>
    <w:p w:rsidR="00A52C76" w:rsidP="00BF1222" w:rsidRDefault="00A52C76" w14:paraId="6145B8E4" w14:textId="77777777">
      <w:pPr>
        <w:rPr>
          <w:b/>
          <w:bCs/>
        </w:rPr>
      </w:pPr>
    </w:p>
    <w:p w:rsidR="00BF1222" w:rsidP="00BF1222" w:rsidRDefault="00BF1222" w14:paraId="6472A039" w14:textId="1C799196">
      <w:pPr>
        <w:rPr>
          <w:b/>
          <w:bCs/>
        </w:rPr>
      </w:pPr>
    </w:p>
    <w:p w:rsidR="00BF1222" w:rsidP="00BF1222" w:rsidRDefault="00BF1222" w14:paraId="7ED2EA06" w14:textId="728A63BD">
      <w:pPr>
        <w:pStyle w:val="Odstavekseznam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Citat neke povedi (</w:t>
      </w:r>
      <w:r w:rsidRPr="00BF1222">
        <w:rPr>
          <w:b/>
          <w:bCs/>
        </w:rPr>
        <w:t>V razlagi citirajte tisto poved iz odlomka, ki pov</w:t>
      </w:r>
      <w:r w:rsidR="006514D8">
        <w:rPr>
          <w:b/>
          <w:bCs/>
        </w:rPr>
        <w:t>e , da je odnos Gospe nebes do Tine drugačen, kot ga imajo ljudi</w:t>
      </w:r>
      <w:r w:rsidRPr="00BF1222">
        <w:rPr>
          <w:b/>
          <w:bCs/>
        </w:rPr>
        <w:t>)</w:t>
      </w:r>
    </w:p>
    <w:p w:rsidR="009916F2" w:rsidP="009916F2" w:rsidRDefault="00AF2226" w14:paraId="2678B97D" w14:textId="704274D7">
      <w:r w:rsidR="55101446">
        <w:rPr/>
        <w:t>Tina Mariji zaupa, se ji izroča in jo prosi za pomoč. To njeno zaupanje do gospe Nebes se kaže o njenih besedah: »stavek«</w:t>
      </w:r>
      <w:ins w:author="Monika Ivančič" w:date="2022-02-03T17:04:59.997Z" w:id="1860870897">
        <w:r w:rsidR="7C114383">
          <w:t xml:space="preserve"> --&gt; Tukaj bi šlo za Tinine besede Mariji. Spodaj ti še enkrat dodajam poved, ki nakazuje Marijino pomoč Tini. Ni nujno, da je t</w:t>
        </w:r>
      </w:ins>
      <w:ins w:author="Monika Ivančič" w:date="2022-02-03T17:05:32.507Z" w:id="837446218">
        <w:r w:rsidR="7C114383">
          <w:t>o njen</w:t>
        </w:r>
        <w:r w:rsidR="117BC59F">
          <w:t xml:space="preserve"> govor (torej že v narekovajih). Lahko je navadna poved v povednem naklonu. </w:t>
        </w:r>
      </w:ins>
    </w:p>
    <w:p w:rsidR="00915DF8" w:rsidP="009916F2" w:rsidRDefault="00915DF8" w14:paraId="2447840A" w14:textId="66A13A4A"/>
    <w:p w:rsidR="00915DF8" w:rsidP="009916F2" w:rsidRDefault="00915DF8" w14:paraId="52460DBC" w14:textId="1CC0FB6A">
      <w:r>
        <w:t>Jaz bi to zapisal takole:</w:t>
      </w:r>
      <w:r w:rsidR="006514D8">
        <w:t xml:space="preserve"> (jaz to razumem kot Marijine besede Tini</w:t>
      </w:r>
      <w:r w:rsidR="00F33EAC">
        <w:t>, ne pa kaj je Tina rekla Mariji</w:t>
      </w:r>
      <w:r w:rsidR="006514D8">
        <w:t>)</w:t>
      </w:r>
    </w:p>
    <w:p w:rsidRPr="009916F2" w:rsidR="00915DF8" w:rsidP="009916F2" w:rsidRDefault="00915DF8" w14:paraId="14290AB2" w14:textId="39A68ADB">
      <w:pPr>
        <w:rPr>
          <w:ins w:author="Monika Ivančič" w:date="2022-02-03T17:07:22.167Z" w:id="1754257085"/>
        </w:rPr>
      </w:pPr>
      <w:r w:rsidR="4E66FA98">
        <w:rPr/>
        <w:t>Poved, ki pove, da je odnos Gospe nebes do Tine drugačen, kot ga imajo ljudje je:</w:t>
      </w:r>
      <w:r w:rsidR="56030F12">
        <w:rPr/>
        <w:t xml:space="preserve"> </w:t>
      </w:r>
      <w:r w:rsidR="56030F12">
        <w:rPr/>
        <w:t>„</w:t>
      </w:r>
      <w:r w:rsidR="56030F12">
        <w:rPr/>
        <w:t>Ti nesrečna čeča! Kam naj</w:t>
      </w:r>
      <w:r w:rsidR="0641CE9C">
        <w:rPr/>
        <w:t xml:space="preserve"> otroka povijem? Ni plenic, ni povojev, komaj predpasnik je tu, pa še ta je prašen.</w:t>
      </w:r>
      <w:r w:rsidR="0641CE9C">
        <w:rPr/>
        <w:t xml:space="preserve"> </w:t>
      </w:r>
      <w:r w:rsidR="0641CE9C">
        <w:rPr/>
        <w:t>“</w:t>
      </w:r>
      <w:ins w:author="Monika Ivančič" w:date="2022-02-03T17:06:59.753Z" w:id="1308865646">
        <w:r w:rsidR="48FE4D3B">
          <w:t xml:space="preserve"> --&gt; Ta poved ne izkazuje, da bi se Marija do Tine obnašala drugače kot ljudje. Ta poved posnema nesramno govorico ljudi, ker si to Tina v tistem prividu zamišlja. Marija ji torej v tišini priskoči na pomoč. Zapiši to, kar sem ti dodala že </w:t>
        </w:r>
      </w:ins>
      <w:ins w:author="Monika Ivančič" w:date="2022-02-03T17:07:03.844Z" w:id="308687880">
        <w:r w:rsidR="48FE4D3B">
          <w:t>zgo</w:t>
        </w:r>
        <w:r w:rsidR="2F731D69">
          <w:t xml:space="preserve">raj. </w:t>
        </w:r>
      </w:ins>
    </w:p>
    <w:p w:rsidR="2F731D69" w:rsidP="6E0DDC42" w:rsidRDefault="2F731D69" w14:paraId="43C293C7" w14:textId="61A12738">
      <w:pPr>
        <w:pStyle w:val="Navaden"/>
        <w:rPr>
          <w:ins w:author="Monika Ivančič" w:date="2022-02-03T17:07:04.429Z" w:id="1691108154"/>
        </w:rPr>
      </w:pPr>
      <w:ins w:author="Monika Ivančič" w:date="2022-02-03T17:07:25.01Z" w:id="58550141">
        <w:r w:rsidR="2F731D69">
          <w:t>--&gt;</w:t>
        </w:r>
      </w:ins>
    </w:p>
    <w:p w:rsidR="2F731D69" w:rsidP="6E0DDC42" w:rsidRDefault="2F731D69" w14:paraId="1237C971" w14:textId="48F7C641">
      <w:pPr>
        <w:pStyle w:val="Navaden"/>
      </w:pPr>
      <w:ins w:author="Monika Ivančič" w:date="2022-02-03T17:07:59.998Z" w:id="986518840">
        <w:r w:rsidR="2F731D69">
          <w:t xml:space="preserve">“Bila je sama Gospa in je šla na pomoč ubogi otročnici, ki je razširila roke k njej.” Vidimo, da se ji je Marija torej čisto </w:t>
        </w:r>
        <w:r w:rsidR="2F731D69">
          <w:t>približa</w:t>
        </w:r>
      </w:ins>
      <w:ins w:author="Monika Ivančič" w:date="2022-02-03T17:12:51.286Z" w:id="1897883715">
        <w:r w:rsidR="25DB92C5">
          <w:t>la</w:t>
        </w:r>
      </w:ins>
      <w:ins w:author="Monika Ivančič" w:date="2022-02-03T17:07:59.998Z" w:id="570631629">
        <w:r w:rsidR="2F731D69">
          <w:t>, jo vzela k sebi in rešila njenega novorojenega otroka. To je odnos, ki je popolnoma drugačen</w:t>
        </w:r>
      </w:ins>
      <w:ins w:author="Monika Ivančič" w:date="2022-02-03T17:08:35.123Z" w:id="210219202">
        <w:r w:rsidR="2F731D69">
          <w:t xml:space="preserve">, kot ga do Tine izražajo drugi ljudje. </w:t>
        </w:r>
        <w:r w:rsidR="6E18029A">
          <w:t xml:space="preserve">Gospa nebes ji ne obrne hrbta in je ne </w:t>
        </w:r>
      </w:ins>
      <w:ins w:author="Monika Ivančič" w:date="2022-02-03T17:09:11.39Z" w:id="136225539">
        <w:r w:rsidR="6E18029A">
          <w:t xml:space="preserve">obsoja, ampak ji nesebično pomaga. </w:t>
        </w:r>
      </w:ins>
    </w:p>
    <w:sectPr w:rsidRPr="009916F2" w:rsidR="00915DF8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I" w:author="Monika Ivančič" w:date="2022-02-03T17:29:40" w:id="2133738203">
    <w:p w:rsidR="6E0DDC42" w:rsidRDefault="6E0DDC42" w14:paraId="58442A23" w14:textId="4C375B45">
      <w:pPr>
        <w:pStyle w:val="CommentText"/>
      </w:pPr>
      <w:r w:rsidR="6E0DDC42">
        <w:rPr/>
        <w:t xml:space="preserve">Napiši kar: Samorastniki je novela, ki jo je napisal Prežihov Voranc. Spada v obdobje socialnega realizma, saj gre za kratko pripovedno delo z eno oziroma dvema glavnima osebama (Meta in Ožbej).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8442A23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615732B" w16cex:dateUtc="2022-02-03T16:29:40.91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8442A23" w16cid:durableId="3615732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70E70"/>
    <w:multiLevelType w:val="hybridMultilevel"/>
    <w:tmpl w:val="1BE0B3F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7AB5EE9"/>
    <w:multiLevelType w:val="hybridMultilevel"/>
    <w:tmpl w:val="9338766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onika Ivančič">
    <w15:presenceInfo w15:providerId="AD" w15:userId="S::monika.ivancic@vegova.si::71809686-fa51-46dc-87e1-70726cc45c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tru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3A"/>
    <w:rsid w:val="00147CBA"/>
    <w:rsid w:val="002A75BD"/>
    <w:rsid w:val="002D594F"/>
    <w:rsid w:val="0031665D"/>
    <w:rsid w:val="003F7A85"/>
    <w:rsid w:val="00537A3A"/>
    <w:rsid w:val="005637D8"/>
    <w:rsid w:val="006514D8"/>
    <w:rsid w:val="00657B8C"/>
    <w:rsid w:val="007329E2"/>
    <w:rsid w:val="00915DF8"/>
    <w:rsid w:val="009916F2"/>
    <w:rsid w:val="00A52C76"/>
    <w:rsid w:val="00AF2226"/>
    <w:rsid w:val="00B51348"/>
    <w:rsid w:val="00BF1222"/>
    <w:rsid w:val="00E00065"/>
    <w:rsid w:val="00F33EAC"/>
    <w:rsid w:val="00F53D4C"/>
    <w:rsid w:val="0118490A"/>
    <w:rsid w:val="011E6530"/>
    <w:rsid w:val="0641CE9C"/>
    <w:rsid w:val="06E6465D"/>
    <w:rsid w:val="06F7A3B1"/>
    <w:rsid w:val="08185A29"/>
    <w:rsid w:val="081BF4AD"/>
    <w:rsid w:val="09AE0973"/>
    <w:rsid w:val="0D245630"/>
    <w:rsid w:val="0EA45E8E"/>
    <w:rsid w:val="101C5780"/>
    <w:rsid w:val="10270692"/>
    <w:rsid w:val="117BC59F"/>
    <w:rsid w:val="140EA248"/>
    <w:rsid w:val="14FA77B5"/>
    <w:rsid w:val="18146826"/>
    <w:rsid w:val="18321877"/>
    <w:rsid w:val="18C9547A"/>
    <w:rsid w:val="1BFFF90E"/>
    <w:rsid w:val="25DB92C5"/>
    <w:rsid w:val="262CBA7B"/>
    <w:rsid w:val="28E0E718"/>
    <w:rsid w:val="2B87CA89"/>
    <w:rsid w:val="2D400A81"/>
    <w:rsid w:val="2F03334A"/>
    <w:rsid w:val="2F731D69"/>
    <w:rsid w:val="308FF0CE"/>
    <w:rsid w:val="30BC5E58"/>
    <w:rsid w:val="34DF88A3"/>
    <w:rsid w:val="36352517"/>
    <w:rsid w:val="37A517C6"/>
    <w:rsid w:val="3940E827"/>
    <w:rsid w:val="3975367B"/>
    <w:rsid w:val="3AC2ECFC"/>
    <w:rsid w:val="3C6DD9D7"/>
    <w:rsid w:val="3C7888E9"/>
    <w:rsid w:val="412E49BB"/>
    <w:rsid w:val="4404C9CF"/>
    <w:rsid w:val="47EC0250"/>
    <w:rsid w:val="484CB152"/>
    <w:rsid w:val="48FE4D3B"/>
    <w:rsid w:val="4BF1C1F2"/>
    <w:rsid w:val="4C704A09"/>
    <w:rsid w:val="4E66FA98"/>
    <w:rsid w:val="4EC3CEDB"/>
    <w:rsid w:val="51D42634"/>
    <w:rsid w:val="55101446"/>
    <w:rsid w:val="56030F12"/>
    <w:rsid w:val="57106B44"/>
    <w:rsid w:val="587A2BAF"/>
    <w:rsid w:val="58ABF9F0"/>
    <w:rsid w:val="5B2D3C81"/>
    <w:rsid w:val="5D61BAC2"/>
    <w:rsid w:val="5EB06617"/>
    <w:rsid w:val="617D2FC0"/>
    <w:rsid w:val="680A2D47"/>
    <w:rsid w:val="6E0DDC42"/>
    <w:rsid w:val="6E18029A"/>
    <w:rsid w:val="74C1BAA6"/>
    <w:rsid w:val="74C1BAA6"/>
    <w:rsid w:val="764920E1"/>
    <w:rsid w:val="769B52B3"/>
    <w:rsid w:val="76D96C38"/>
    <w:rsid w:val="78BC579B"/>
    <w:rsid w:val="7C114383"/>
    <w:rsid w:val="7ECAAE41"/>
    <w:rsid w:val="7FC5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8788E"/>
  <w15:chartTrackingRefBased/>
  <w15:docId w15:val="{C6E82716-6C77-43DA-B738-8C42CAE1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avaden" w:default="1">
    <w:name w:val="Normal"/>
    <w:qFormat/>
  </w:style>
  <w:style w:type="character" w:styleId="Privzetapisavaodstavka" w:default="1">
    <w:name w:val="Default Paragraph Font"/>
    <w:uiPriority w:val="1"/>
    <w:semiHidden/>
    <w:unhideWhenUsed/>
  </w:style>
  <w:style w:type="table" w:styleId="Navadnatabel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rezseznama" w:default="1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BF1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comments" Target="comments.xml" Id="R05340d6a6785462a" /><Relationship Type="http://schemas.microsoft.com/office/2011/relationships/people" Target="people.xml" Id="R235631044d804461" /><Relationship Type="http://schemas.microsoft.com/office/2011/relationships/commentsExtended" Target="commentsExtended.xml" Id="R481234d11c034aaa" /><Relationship Type="http://schemas.microsoft.com/office/2016/09/relationships/commentsIds" Target="commentsIds.xml" Id="Rbb756ec247f24be9" /><Relationship Type="http://schemas.microsoft.com/office/2018/08/relationships/commentsExtensible" Target="commentsExtensible.xml" Id="Rbaa2acd1476f478d" 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Tomas Kostanjevec (R4A)</dc:creator>
  <keywords/>
  <dc:description/>
  <lastModifiedBy>Monika Ivančič</lastModifiedBy>
  <revision>8</revision>
  <dcterms:created xsi:type="dcterms:W3CDTF">2022-02-03T11:38:00.0000000Z</dcterms:created>
  <dcterms:modified xsi:type="dcterms:W3CDTF">2022-02-03T17:13:00.5506231Z</dcterms:modified>
</coreProperties>
</file>